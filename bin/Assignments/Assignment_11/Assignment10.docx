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D120DE" w:rsidRPr="00BC18BE" w:rsidRDefault="00B241C3" w:rsidP="00D120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programs using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ArrayList</w:t>
            </w:r>
            <w:proofErr w:type="spellEnd"/>
          </w:p>
          <w:p w:rsidR="00B241C3" w:rsidRPr="00BC18BE" w:rsidRDefault="00B241C3" w:rsidP="00D120D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64B75" w:rsidRPr="0003755D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03755D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</w:t>
            </w:r>
            <w:r w:rsidR="0020551E" w:rsidRPr="0003755D">
              <w:rPr>
                <w:rFonts w:ascii="Arial" w:eastAsia="Times New Roman" w:hAnsi="Arial" w:cs="Arial"/>
              </w:rPr>
              <w:t xml:space="preserve"> 1</w:t>
            </w:r>
            <w:r w:rsidRPr="0003755D">
              <w:rPr>
                <w:rFonts w:ascii="Arial" w:eastAsia="Times New Roman" w:hAnsi="Arial" w:cs="Arial"/>
              </w:rPr>
              <w:t>:</w:t>
            </w:r>
          </w:p>
          <w:p w:rsidR="001D6843" w:rsidRPr="0003755D" w:rsidRDefault="001D6843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Develop a java class with a method </w:t>
            </w:r>
            <w:proofErr w:type="spellStart"/>
            <w:proofErr w:type="gramStart"/>
            <w:r w:rsidRPr="0003755D">
              <w:rPr>
                <w:rFonts w:ascii="Arial" w:hAnsi="Arial" w:cs="Arial"/>
                <w:b/>
                <w:i/>
              </w:rPr>
              <w:t>storeEvenNumbers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(</w:t>
            </w:r>
            <w:proofErr w:type="spellStart"/>
            <w:proofErr w:type="gramEnd"/>
            <w:r w:rsidR="008645FD" w:rsidRPr="0003755D">
              <w:rPr>
                <w:rFonts w:ascii="Arial" w:hAnsi="Arial" w:cs="Arial"/>
                <w:b/>
                <w:i/>
              </w:rPr>
              <w:t>int</w:t>
            </w:r>
            <w:proofErr w:type="spellEnd"/>
            <w:r w:rsidR="008645FD" w:rsidRPr="0003755D">
              <w:rPr>
                <w:rFonts w:ascii="Arial" w:hAnsi="Arial" w:cs="Arial"/>
                <w:b/>
                <w:i/>
              </w:rPr>
              <w:t xml:space="preserve"> N</w:t>
            </w:r>
            <w:r w:rsidRPr="0003755D">
              <w:rPr>
                <w:rFonts w:ascii="Arial" w:hAnsi="Arial" w:cs="Arial"/>
                <w:b/>
                <w:i/>
              </w:rPr>
              <w:t>)</w:t>
            </w:r>
            <w:r w:rsidRPr="0003755D">
              <w:rPr>
                <w:rFonts w:ascii="Arial" w:hAnsi="Arial" w:cs="Arial"/>
              </w:rPr>
              <w:t xml:space="preserve"> using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Pr="0003755D">
              <w:rPr>
                <w:rFonts w:ascii="Arial" w:hAnsi="Arial" w:cs="Arial"/>
              </w:rPr>
              <w:t xml:space="preserve"> to store even numbers</w:t>
            </w:r>
            <w:r w:rsidR="00275590">
              <w:rPr>
                <w:rFonts w:ascii="Arial" w:hAnsi="Arial" w:cs="Arial"/>
              </w:rPr>
              <w:t xml:space="preserve"> from 2 to N,</w:t>
            </w:r>
            <w:r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w</w:t>
            </w:r>
            <w:r w:rsidR="00C71408" w:rsidRPr="0003755D">
              <w:rPr>
                <w:rFonts w:ascii="Arial" w:hAnsi="Arial" w:cs="Arial"/>
              </w:rPr>
              <w:t xml:space="preserve">here N is a integer which is passed as a parameter to the method </w:t>
            </w:r>
            <w:proofErr w:type="spellStart"/>
            <w:r w:rsidR="00C71408" w:rsidRPr="0003755D">
              <w:rPr>
                <w:rFonts w:ascii="Arial" w:hAnsi="Arial" w:cs="Arial"/>
                <w:b/>
                <w:i/>
              </w:rPr>
              <w:t>storeEvenNumbers</w:t>
            </w:r>
            <w:proofErr w:type="spellEnd"/>
            <w:r w:rsidR="00C71408" w:rsidRPr="0003755D">
              <w:rPr>
                <w:rFonts w:ascii="Arial" w:hAnsi="Arial" w:cs="Arial"/>
                <w:b/>
                <w:i/>
              </w:rPr>
              <w:t>().</w:t>
            </w:r>
            <w:r w:rsidR="000D4E16" w:rsidRPr="0003755D">
              <w:rPr>
                <w:rFonts w:ascii="Arial" w:hAnsi="Arial" w:cs="Arial"/>
                <w:b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 xml:space="preserve">The method should return the </w:t>
            </w:r>
            <w:proofErr w:type="spellStart"/>
            <w:r w:rsidR="000D4E16" w:rsidRPr="0003755D">
              <w:rPr>
                <w:rFonts w:ascii="Arial" w:hAnsi="Arial" w:cs="Arial"/>
              </w:rPr>
              <w:t>ArrayList</w:t>
            </w:r>
            <w:proofErr w:type="spellEnd"/>
            <w:r w:rsidR="00F00FCF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c</w:t>
            </w:r>
            <w:r w:rsidR="001374D3" w:rsidRPr="0003755D">
              <w:rPr>
                <w:rFonts w:ascii="Arial" w:hAnsi="Arial" w:cs="Arial"/>
              </w:rPr>
              <w:t>reated</w:t>
            </w:r>
            <w:r w:rsidR="00F00FCF" w:rsidRPr="0003755D">
              <w:rPr>
                <w:rFonts w:ascii="Arial" w:hAnsi="Arial" w:cs="Arial"/>
              </w:rPr>
              <w:t>.</w:t>
            </w:r>
            <w:r w:rsidR="001374D3" w:rsidRPr="0003755D">
              <w:rPr>
                <w:rFonts w:ascii="Arial" w:hAnsi="Arial" w:cs="Arial"/>
              </w:rPr>
              <w:t xml:space="preserve"> </w:t>
            </w:r>
          </w:p>
          <w:p w:rsidR="008F621E" w:rsidRPr="0003755D" w:rsidRDefault="000D4E16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In the same class create a method </w:t>
            </w:r>
            <w:proofErr w:type="spellStart"/>
            <w:r w:rsidRPr="0003755D">
              <w:rPr>
                <w:rFonts w:ascii="Arial" w:hAnsi="Arial" w:cs="Arial"/>
                <w:b/>
              </w:rPr>
              <w:t>printEvenNumbers</w:t>
            </w:r>
            <w:proofErr w:type="spellEnd"/>
            <w:r w:rsidRPr="0003755D">
              <w:rPr>
                <w:rFonts w:ascii="Arial" w:hAnsi="Arial" w:cs="Arial"/>
                <w:b/>
              </w:rPr>
              <w:t>(</w:t>
            </w:r>
            <w:r w:rsidR="007000F2">
              <w:rPr>
                <w:rFonts w:ascii="Arial" w:hAnsi="Arial" w:cs="Arial"/>
                <w:b/>
              </w:rPr>
              <w:t>)</w:t>
            </w:r>
            <w:r w:rsidR="00275590">
              <w:rPr>
                <w:rFonts w:ascii="Arial" w:hAnsi="Arial" w:cs="Arial"/>
              </w:rPr>
              <w:t>which i</w:t>
            </w:r>
            <w:r w:rsidR="008F621E" w:rsidRPr="0003755D">
              <w:rPr>
                <w:rFonts w:ascii="Arial" w:hAnsi="Arial" w:cs="Arial"/>
              </w:rPr>
              <w:t>terate</w:t>
            </w:r>
            <w:r w:rsidR="00275590">
              <w:rPr>
                <w:rFonts w:ascii="Arial" w:hAnsi="Arial" w:cs="Arial"/>
              </w:rPr>
              <w:t>s</w:t>
            </w:r>
            <w:r w:rsidR="008F621E" w:rsidRPr="0003755D">
              <w:rPr>
                <w:rFonts w:ascii="Arial" w:hAnsi="Arial" w:cs="Arial"/>
              </w:rPr>
              <w:t xml:space="preserve"> through </w:t>
            </w:r>
            <w:r w:rsidR="00275590">
              <w:rPr>
                <w:rFonts w:ascii="Arial" w:hAnsi="Arial" w:cs="Arial"/>
              </w:rPr>
              <w:t xml:space="preserve">the </w:t>
            </w:r>
            <w:proofErr w:type="spellStart"/>
            <w:r w:rsidR="00046BFC" w:rsidRPr="0003755D">
              <w:rPr>
                <w:rFonts w:ascii="Arial" w:hAnsi="Arial" w:cs="Arial"/>
              </w:rPr>
              <w:t>arrayList</w:t>
            </w:r>
            <w:proofErr w:type="spellEnd"/>
            <w:r w:rsidR="00046BFC" w:rsidRPr="0003755D">
              <w:rPr>
                <w:rFonts w:ascii="Arial" w:hAnsi="Arial" w:cs="Arial"/>
              </w:rPr>
              <w:t xml:space="preserve"> A1</w:t>
            </w:r>
            <w:r w:rsidR="007000F2">
              <w:rPr>
                <w:rFonts w:ascii="Arial" w:hAnsi="Arial" w:cs="Arial"/>
              </w:rPr>
              <w:t xml:space="preserve"> in step 1</w:t>
            </w:r>
            <w:r w:rsidR="00275590">
              <w:rPr>
                <w:rFonts w:ascii="Arial" w:hAnsi="Arial" w:cs="Arial"/>
              </w:rPr>
              <w:t>,</w:t>
            </w:r>
            <w:r w:rsidR="007000F2">
              <w:rPr>
                <w:rFonts w:ascii="Arial" w:hAnsi="Arial" w:cs="Arial"/>
              </w:rPr>
              <w:t xml:space="preserve">  and</w:t>
            </w:r>
            <w:r w:rsidR="00275590">
              <w:rPr>
                <w:rFonts w:ascii="Arial" w:hAnsi="Arial" w:cs="Arial"/>
              </w:rPr>
              <w:t xml:space="preserve"> It should </w:t>
            </w:r>
            <w:r w:rsidR="00EB12C4" w:rsidRPr="0003755D">
              <w:rPr>
                <w:rFonts w:ascii="Arial" w:hAnsi="Arial" w:cs="Arial"/>
              </w:rPr>
              <w:t xml:space="preserve">multiply each number with 2 and </w:t>
            </w:r>
            <w:r w:rsidRPr="0003755D">
              <w:rPr>
                <w:rFonts w:ascii="Arial" w:hAnsi="Arial" w:cs="Arial"/>
              </w:rPr>
              <w:t xml:space="preserve">display it in format 4,8,12….2*N. and add these numbers in a new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="00B50651" w:rsidRPr="0003755D">
              <w:rPr>
                <w:rFonts w:ascii="Arial" w:hAnsi="Arial" w:cs="Arial"/>
              </w:rPr>
              <w:t xml:space="preserve"> (A2)</w:t>
            </w:r>
            <w:r w:rsidRPr="0003755D">
              <w:rPr>
                <w:rFonts w:ascii="Arial" w:hAnsi="Arial" w:cs="Arial"/>
              </w:rPr>
              <w:t>. The</w:t>
            </w:r>
            <w:r w:rsidRPr="0003755D">
              <w:rPr>
                <w:rFonts w:ascii="Arial" w:hAnsi="Arial" w:cs="Arial"/>
                <w:b/>
              </w:rPr>
              <w:t xml:space="preserve"> </w:t>
            </w:r>
            <w:r w:rsidRPr="0003755D">
              <w:rPr>
                <w:rFonts w:ascii="Arial" w:hAnsi="Arial" w:cs="Arial"/>
              </w:rPr>
              <w:t xml:space="preserve">new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ins w:id="0" w:author="Shanmu" w:date="2012-01-20T11:13:00Z">
              <w:r w:rsidR="0088482E">
                <w:rPr>
                  <w:rFonts w:ascii="Arial" w:hAnsi="Arial" w:cs="Arial"/>
                </w:rPr>
                <w:t xml:space="preserve"> </w:t>
              </w:r>
            </w:ins>
            <w:r w:rsidR="0088482E">
              <w:rPr>
                <w:rFonts w:ascii="Arial" w:hAnsi="Arial" w:cs="Arial"/>
              </w:rPr>
              <w:t>(A2)</w:t>
            </w:r>
            <w:r w:rsidRPr="0003755D">
              <w:rPr>
                <w:rFonts w:ascii="Arial" w:hAnsi="Arial" w:cs="Arial"/>
              </w:rPr>
              <w:t xml:space="preserve"> created needs to be returned.</w:t>
            </w:r>
          </w:p>
          <w:p w:rsidR="00A5540B" w:rsidRPr="0003755D" w:rsidRDefault="004F4CEC" w:rsidP="0086345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Create a method </w:t>
            </w:r>
            <w:proofErr w:type="spellStart"/>
            <w:proofErr w:type="gramStart"/>
            <w:r w:rsidR="00817DA5" w:rsidRPr="0003755D">
              <w:rPr>
                <w:rFonts w:ascii="Arial" w:hAnsi="Arial" w:cs="Arial"/>
                <w:b/>
                <w:i/>
              </w:rPr>
              <w:t>retrieveEvenNumber</w:t>
            </w:r>
            <w:proofErr w:type="spellEnd"/>
            <w:r w:rsidR="00817DA5" w:rsidRPr="0003755D">
              <w:rPr>
                <w:rFonts w:ascii="Arial" w:hAnsi="Arial" w:cs="Arial"/>
                <w:b/>
                <w:i/>
              </w:rPr>
              <w:t>(</w:t>
            </w:r>
            <w:proofErr w:type="spellStart"/>
            <w:proofErr w:type="gramEnd"/>
            <w:r w:rsidR="008645FD" w:rsidRPr="0003755D">
              <w:rPr>
                <w:rFonts w:ascii="Arial" w:hAnsi="Arial" w:cs="Arial"/>
                <w:b/>
                <w:i/>
              </w:rPr>
              <w:t>int</w:t>
            </w:r>
            <w:proofErr w:type="spellEnd"/>
            <w:r w:rsidR="008645FD" w:rsidRPr="0003755D">
              <w:rPr>
                <w:rFonts w:ascii="Arial" w:hAnsi="Arial" w:cs="Arial"/>
                <w:b/>
                <w:i/>
              </w:rPr>
              <w:t xml:space="preserve"> N</w:t>
            </w:r>
            <w:r w:rsidR="00817DA5" w:rsidRPr="0003755D">
              <w:rPr>
                <w:rFonts w:ascii="Arial" w:hAnsi="Arial" w:cs="Arial"/>
                <w:b/>
                <w:i/>
              </w:rPr>
              <w:t xml:space="preserve">) </w:t>
            </w:r>
            <w:r w:rsidR="00817DA5" w:rsidRPr="0003755D">
              <w:rPr>
                <w:rFonts w:ascii="Arial" w:hAnsi="Arial" w:cs="Arial"/>
              </w:rPr>
              <w:t xml:space="preserve"> parameter is a number N. This method should search the </w:t>
            </w:r>
            <w:proofErr w:type="spellStart"/>
            <w:r w:rsidR="00817DA5" w:rsidRPr="0003755D">
              <w:rPr>
                <w:rFonts w:ascii="Arial" w:hAnsi="Arial" w:cs="Arial"/>
              </w:rPr>
              <w:t>arrayList</w:t>
            </w:r>
            <w:proofErr w:type="spellEnd"/>
            <w:r w:rsidR="002909DA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for the existence of the number ‘N’ passed</w:t>
            </w:r>
            <w:r w:rsidR="00275590">
              <w:rPr>
                <w:rFonts w:ascii="Arial" w:hAnsi="Arial" w:cs="Arial"/>
              </w:rPr>
              <w:t xml:space="preserve">. 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I</w:t>
            </w:r>
            <w:r w:rsidR="00817DA5" w:rsidRPr="0003755D">
              <w:rPr>
                <w:rFonts w:ascii="Arial" w:hAnsi="Arial" w:cs="Arial"/>
              </w:rPr>
              <w:t xml:space="preserve">f exists it should return the </w:t>
            </w:r>
            <w:r w:rsidR="003406CA" w:rsidRPr="0003755D">
              <w:rPr>
                <w:rFonts w:ascii="Arial" w:hAnsi="Arial" w:cs="Arial"/>
              </w:rPr>
              <w:t>Number else return zero.</w:t>
            </w:r>
          </w:p>
          <w:p w:rsidR="00E27757" w:rsidRDefault="00E27757" w:rsidP="00E27757">
            <w:pPr>
              <w:pStyle w:val="ListParagraph"/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  <w:b/>
              </w:rPr>
              <w:t xml:space="preserve">Hint: </w:t>
            </w:r>
            <w:r w:rsidRPr="0003755D">
              <w:rPr>
                <w:rFonts w:ascii="Arial" w:hAnsi="Arial" w:cs="Arial"/>
              </w:rPr>
              <w:t xml:space="preserve"> Use instance variable for storing the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Pr="0003755D">
              <w:rPr>
                <w:rFonts w:ascii="Arial" w:hAnsi="Arial" w:cs="Arial"/>
              </w:rPr>
              <w:t xml:space="preserve"> A1 and A2.</w:t>
            </w:r>
          </w:p>
          <w:p w:rsidR="004959A5" w:rsidRDefault="004959A5" w:rsidP="004959A5">
            <w:pPr>
              <w:ind w:left="360"/>
              <w:rPr>
                <w:rFonts w:ascii="Arial" w:hAnsi="Arial" w:cs="Arial"/>
                <w:b/>
              </w:rPr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A5540B" w:rsidRPr="0003755D" w:rsidRDefault="00A5540B" w:rsidP="00D1161F">
            <w:pPr>
              <w:ind w:left="360"/>
              <w:rPr>
                <w:rFonts w:ascii="Arial" w:hAnsi="Arial" w:cs="Arial"/>
              </w:rPr>
            </w:pPr>
            <w:bookmarkStart w:id="1" w:name="_GoBack"/>
            <w:bookmarkEnd w:id="1"/>
          </w:p>
        </w:tc>
      </w:tr>
    </w:tbl>
    <w:p w:rsidR="005E5BE3" w:rsidRPr="0003755D" w:rsidRDefault="005E5BE3" w:rsidP="00D1161F">
      <w:pPr>
        <w:pStyle w:val="NoSpacing"/>
      </w:pPr>
    </w:p>
    <w:sectPr w:rsidR="005E5BE3" w:rsidRPr="0003755D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F0A61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413A2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3A0016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002967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cryptProviderType="rsaFull" w:cryptAlgorithmClass="hash" w:cryptAlgorithmType="typeAny" w:cryptAlgorithmSid="4" w:cryptSpinCount="50000" w:hash="GrC2UnK/+YjhO+xHDLyFklNUrJU=" w:salt="fujk1CpMHQHAK4DjqLEC9A==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78"/>
    <w:rsid w:val="00007BA1"/>
    <w:rsid w:val="00023017"/>
    <w:rsid w:val="00023684"/>
    <w:rsid w:val="0003755D"/>
    <w:rsid w:val="0004377B"/>
    <w:rsid w:val="000457D2"/>
    <w:rsid w:val="00046BFC"/>
    <w:rsid w:val="000544B6"/>
    <w:rsid w:val="000D4E16"/>
    <w:rsid w:val="000E62E5"/>
    <w:rsid w:val="000F70D5"/>
    <w:rsid w:val="001120F3"/>
    <w:rsid w:val="001148CD"/>
    <w:rsid w:val="0011513D"/>
    <w:rsid w:val="00116E5E"/>
    <w:rsid w:val="001213AF"/>
    <w:rsid w:val="001374D3"/>
    <w:rsid w:val="001439B4"/>
    <w:rsid w:val="00156451"/>
    <w:rsid w:val="00161BB1"/>
    <w:rsid w:val="00172326"/>
    <w:rsid w:val="00177D08"/>
    <w:rsid w:val="00193C28"/>
    <w:rsid w:val="001B6F47"/>
    <w:rsid w:val="001C1E34"/>
    <w:rsid w:val="001C42B9"/>
    <w:rsid w:val="001D6843"/>
    <w:rsid w:val="001E3D9F"/>
    <w:rsid w:val="001F1C50"/>
    <w:rsid w:val="0020551E"/>
    <w:rsid w:val="002224E1"/>
    <w:rsid w:val="00275590"/>
    <w:rsid w:val="002909DA"/>
    <w:rsid w:val="002A3218"/>
    <w:rsid w:val="002A6390"/>
    <w:rsid w:val="002B6214"/>
    <w:rsid w:val="002C60BB"/>
    <w:rsid w:val="002C6793"/>
    <w:rsid w:val="002D5578"/>
    <w:rsid w:val="002E402F"/>
    <w:rsid w:val="002F0DA6"/>
    <w:rsid w:val="002F430A"/>
    <w:rsid w:val="003045B1"/>
    <w:rsid w:val="0031408C"/>
    <w:rsid w:val="003174DD"/>
    <w:rsid w:val="00334756"/>
    <w:rsid w:val="00335B83"/>
    <w:rsid w:val="003406CA"/>
    <w:rsid w:val="00384F13"/>
    <w:rsid w:val="003900B6"/>
    <w:rsid w:val="003A30C2"/>
    <w:rsid w:val="003B14E4"/>
    <w:rsid w:val="003B353B"/>
    <w:rsid w:val="003B4734"/>
    <w:rsid w:val="003D2AA5"/>
    <w:rsid w:val="00425B5C"/>
    <w:rsid w:val="00431148"/>
    <w:rsid w:val="00431BEB"/>
    <w:rsid w:val="00447902"/>
    <w:rsid w:val="00456E19"/>
    <w:rsid w:val="004721F1"/>
    <w:rsid w:val="00472AEC"/>
    <w:rsid w:val="00493436"/>
    <w:rsid w:val="004959A5"/>
    <w:rsid w:val="004A1CCF"/>
    <w:rsid w:val="004A4687"/>
    <w:rsid w:val="004B056A"/>
    <w:rsid w:val="004B450D"/>
    <w:rsid w:val="004B5D9A"/>
    <w:rsid w:val="004C18A9"/>
    <w:rsid w:val="004E1878"/>
    <w:rsid w:val="004E3860"/>
    <w:rsid w:val="004F3CEE"/>
    <w:rsid w:val="004F4CEC"/>
    <w:rsid w:val="0051085A"/>
    <w:rsid w:val="00513349"/>
    <w:rsid w:val="00526434"/>
    <w:rsid w:val="00535071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95030"/>
    <w:rsid w:val="00696AE4"/>
    <w:rsid w:val="006A1BC2"/>
    <w:rsid w:val="006C5DC1"/>
    <w:rsid w:val="006D782C"/>
    <w:rsid w:val="007000F2"/>
    <w:rsid w:val="00702295"/>
    <w:rsid w:val="00713E61"/>
    <w:rsid w:val="00726514"/>
    <w:rsid w:val="0075082F"/>
    <w:rsid w:val="0075566D"/>
    <w:rsid w:val="00766ACA"/>
    <w:rsid w:val="00770A45"/>
    <w:rsid w:val="007823B1"/>
    <w:rsid w:val="00791A00"/>
    <w:rsid w:val="0079735D"/>
    <w:rsid w:val="007B4874"/>
    <w:rsid w:val="007C2F8E"/>
    <w:rsid w:val="007C341E"/>
    <w:rsid w:val="007E0FC9"/>
    <w:rsid w:val="007E6558"/>
    <w:rsid w:val="00801C71"/>
    <w:rsid w:val="0080405B"/>
    <w:rsid w:val="00817DA5"/>
    <w:rsid w:val="00856D38"/>
    <w:rsid w:val="00863451"/>
    <w:rsid w:val="008645FD"/>
    <w:rsid w:val="00864B75"/>
    <w:rsid w:val="008712FA"/>
    <w:rsid w:val="00877038"/>
    <w:rsid w:val="00880D73"/>
    <w:rsid w:val="0088482E"/>
    <w:rsid w:val="008925D8"/>
    <w:rsid w:val="008A692F"/>
    <w:rsid w:val="008B2928"/>
    <w:rsid w:val="008D1519"/>
    <w:rsid w:val="008E2140"/>
    <w:rsid w:val="008F5919"/>
    <w:rsid w:val="008F5C08"/>
    <w:rsid w:val="008F621E"/>
    <w:rsid w:val="00912034"/>
    <w:rsid w:val="00957712"/>
    <w:rsid w:val="00962CA6"/>
    <w:rsid w:val="00983633"/>
    <w:rsid w:val="00992380"/>
    <w:rsid w:val="009A0512"/>
    <w:rsid w:val="009A2F23"/>
    <w:rsid w:val="009C2C23"/>
    <w:rsid w:val="009C36E0"/>
    <w:rsid w:val="009C6815"/>
    <w:rsid w:val="009E0744"/>
    <w:rsid w:val="009F5E83"/>
    <w:rsid w:val="00A06175"/>
    <w:rsid w:val="00A12724"/>
    <w:rsid w:val="00A32168"/>
    <w:rsid w:val="00A41AEA"/>
    <w:rsid w:val="00A42128"/>
    <w:rsid w:val="00A5540B"/>
    <w:rsid w:val="00A62707"/>
    <w:rsid w:val="00A86D3C"/>
    <w:rsid w:val="00A95C31"/>
    <w:rsid w:val="00AB1779"/>
    <w:rsid w:val="00B04826"/>
    <w:rsid w:val="00B168AA"/>
    <w:rsid w:val="00B17EC8"/>
    <w:rsid w:val="00B241C3"/>
    <w:rsid w:val="00B453F0"/>
    <w:rsid w:val="00B50651"/>
    <w:rsid w:val="00B63534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66061"/>
    <w:rsid w:val="00C71408"/>
    <w:rsid w:val="00C86770"/>
    <w:rsid w:val="00C9026F"/>
    <w:rsid w:val="00CA782C"/>
    <w:rsid w:val="00CC2366"/>
    <w:rsid w:val="00CD25F1"/>
    <w:rsid w:val="00CD2F14"/>
    <w:rsid w:val="00CE3E23"/>
    <w:rsid w:val="00CF4630"/>
    <w:rsid w:val="00D011E2"/>
    <w:rsid w:val="00D013AD"/>
    <w:rsid w:val="00D1161F"/>
    <w:rsid w:val="00D120DE"/>
    <w:rsid w:val="00D1712A"/>
    <w:rsid w:val="00D22E44"/>
    <w:rsid w:val="00D56256"/>
    <w:rsid w:val="00D615AB"/>
    <w:rsid w:val="00D676CB"/>
    <w:rsid w:val="00D850C4"/>
    <w:rsid w:val="00DD5128"/>
    <w:rsid w:val="00DE7222"/>
    <w:rsid w:val="00E260F5"/>
    <w:rsid w:val="00E27757"/>
    <w:rsid w:val="00E346A8"/>
    <w:rsid w:val="00E51F1D"/>
    <w:rsid w:val="00E6104C"/>
    <w:rsid w:val="00EB12C4"/>
    <w:rsid w:val="00EC6C65"/>
    <w:rsid w:val="00ED412E"/>
    <w:rsid w:val="00ED65FA"/>
    <w:rsid w:val="00EE4A92"/>
    <w:rsid w:val="00F00FCF"/>
    <w:rsid w:val="00F021D8"/>
    <w:rsid w:val="00F0542D"/>
    <w:rsid w:val="00F1025B"/>
    <w:rsid w:val="00F3109E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DS_78f6bdbb-7d31-4f8b-ae62-c94a2d21ba49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2014-04-28T11:40:00+00:00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92C33-8334-4203-9D28-3448179635A3}"/>
</file>

<file path=customXml/itemProps2.xml><?xml version="1.0" encoding="utf-8"?>
<ds:datastoreItem xmlns:ds="http://schemas.openxmlformats.org/officeDocument/2006/customXml" ds:itemID="{8540D4A3-C0DD-4699-94BB-228A7D9DDD9B}"/>
</file>

<file path=customXml/itemProps3.xml><?xml version="1.0" encoding="utf-8"?>
<ds:datastoreItem xmlns:ds="http://schemas.openxmlformats.org/officeDocument/2006/customXml" ds:itemID="{872D87F6-A530-4B7C-9870-1D526D1E7F28}"/>
</file>

<file path=customXml/itemProps4.xml><?xml version="1.0" encoding="utf-8"?>
<ds:datastoreItem xmlns:ds="http://schemas.openxmlformats.org/officeDocument/2006/customXml" ds:itemID="{DD76C39B-2048-4320-8FE7-A27FE92890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training</dc:creator>
  <cp:lastModifiedBy>Natarajan, Nalini (Cognizant)</cp:lastModifiedBy>
  <cp:revision>2</cp:revision>
  <dcterms:created xsi:type="dcterms:W3CDTF">2014-04-28T11:39:00Z</dcterms:created>
  <dcterms:modified xsi:type="dcterms:W3CDTF">2014-04-28T11:39:00Z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